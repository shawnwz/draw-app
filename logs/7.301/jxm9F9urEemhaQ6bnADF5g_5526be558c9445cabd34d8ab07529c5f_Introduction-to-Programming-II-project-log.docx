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591DDA3B" w:rsidR="00DA03AE" w:rsidRDefault="008117E8">
            <w:pPr>
              <w:rPr>
                <w:lang w:eastAsia="zh-CN"/>
              </w:rPr>
            </w:pPr>
            <w:ins w:id="0" w:author="Zhe Wang" w:date="2024-01-31T20:50:00Z">
              <w:r w:rsidRPr="008117E8">
                <w:rPr>
                  <w:color w:val="000000" w:themeColor="text1"/>
                  <w:lang w:eastAsia="zh-CN"/>
                  <w:rPrChange w:id="1" w:author="Zhe Wang" w:date="2024-01-31T20:50:00Z">
                    <w:rPr>
                      <w:lang w:eastAsia="zh-CN"/>
                    </w:rPr>
                  </w:rPrChange>
                </w:rPr>
                <w:t>Draw-app-masterV2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2FC9A242" w:rsidR="00DA03AE" w:rsidRDefault="008117E8">
            <w:ins w:id="2" w:author="Zhe Wang" w:date="2024-01-31T20:54:00Z">
              <w:r>
                <w:t>Topic 7 Extending the apps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681A5" w14:textId="77777777" w:rsidR="008117E8" w:rsidRPr="003A299C" w:rsidRDefault="008117E8" w:rsidP="003A299C">
            <w:pPr>
              <w:pStyle w:val="NoSpacing"/>
              <w:rPr>
                <w:ins w:id="3" w:author="Zhe Wang" w:date="2024-01-31T20:55:00Z"/>
              </w:rPr>
              <w:pPrChange w:id="4" w:author="Zhe Wang" w:date="2024-01-31T20:59:00Z">
                <w:pPr/>
              </w:pPrChange>
            </w:pPr>
            <w:ins w:id="5" w:author="Zhe Wang" w:date="2024-01-31T20:55:00Z">
              <w:r w:rsidRPr="003A299C">
                <w:t xml:space="preserve">My project is to extend the drawing tool, I’m currently working on create a global </w:t>
              </w:r>
              <w:proofErr w:type="spellStart"/>
              <w:r w:rsidRPr="003A299C">
                <w:t>strokeWeight</w:t>
              </w:r>
              <w:proofErr w:type="spellEnd"/>
              <w:r w:rsidRPr="003A299C">
                <w:t xml:space="preserve"> dropdown </w:t>
              </w:r>
              <w:proofErr w:type="gramStart"/>
              <w:r w:rsidRPr="003A299C">
                <w:t>list,  by</w:t>
              </w:r>
              <w:proofErr w:type="gramEnd"/>
              <w:r w:rsidRPr="003A299C">
                <w:t xml:space="preserve"> using this list, users are able to set </w:t>
              </w:r>
              <w:proofErr w:type="spellStart"/>
              <w:r w:rsidRPr="003A299C">
                <w:t>strokeWeight</w:t>
              </w:r>
              <w:proofErr w:type="spellEnd"/>
              <w:r w:rsidRPr="003A299C">
                <w:t xml:space="preserve"> to all the tools.</w:t>
              </w:r>
              <w:r w:rsidRPr="003A299C">
                <w:br/>
              </w:r>
              <w:r w:rsidRPr="003A299C">
                <w:br/>
                <w:t xml:space="preserve">I have completed the </w:t>
              </w:r>
              <w:proofErr w:type="spellStart"/>
              <w:r w:rsidRPr="003A299C">
                <w:t>strokeWeight</w:t>
              </w:r>
              <w:proofErr w:type="spellEnd"/>
              <w:r w:rsidRPr="003A299C">
                <w:t xml:space="preserve"> dropdown list.</w:t>
              </w:r>
            </w:ins>
          </w:p>
          <w:p w14:paraId="7BCC3774" w14:textId="77777777" w:rsidR="00DA03AE" w:rsidRPr="003A299C" w:rsidRDefault="00DA03AE" w:rsidP="003A299C">
            <w:pPr>
              <w:pStyle w:val="NoSpacing"/>
              <w:rPr>
                <w:ins w:id="6" w:author="Zhe Wang" w:date="2024-01-31T20:55:00Z"/>
                <w:rPrChange w:id="7" w:author="Zhe Wang" w:date="2024-01-31T20:58:00Z">
                  <w:rPr>
                    <w:ins w:id="8" w:author="Zhe Wang" w:date="2024-01-31T20:55:00Z"/>
                  </w:rPr>
                </w:rPrChange>
              </w:rPr>
              <w:pPrChange w:id="9" w:author="Zhe Wang" w:date="2024-01-31T20:59:00Z">
                <w:pPr/>
              </w:pPrChange>
            </w:pPr>
          </w:p>
          <w:p w14:paraId="647849DC" w14:textId="77777777" w:rsidR="008117E8" w:rsidRPr="003A299C" w:rsidRDefault="008117E8" w:rsidP="003A299C">
            <w:pPr>
              <w:pStyle w:val="NoSpacing"/>
              <w:rPr>
                <w:ins w:id="10" w:author="Zhe Wang" w:date="2024-01-31T20:55:00Z"/>
                <w:rPrChange w:id="11" w:author="Zhe Wang" w:date="2024-01-31T20:57:00Z">
                  <w:rPr>
                    <w:ins w:id="12" w:author="Zhe Wang" w:date="2024-01-31T20:55:00Z"/>
                  </w:rPr>
                </w:rPrChange>
              </w:rPr>
              <w:pPrChange w:id="13" w:author="Zhe Wang" w:date="2024-01-31T20:59:00Z">
                <w:pPr/>
              </w:pPrChange>
            </w:pPr>
            <w:ins w:id="14" w:author="Zhe Wang" w:date="2024-01-31T20:55:00Z">
              <w:r w:rsidRPr="003A299C">
                <w:rPr>
                  <w:rPrChange w:id="15" w:author="Zhe Wang" w:date="2024-01-31T20:58:00Z">
                    <w:rPr/>
                  </w:rPrChange>
                </w:rPr>
                <w:t>I also added a rectangle tool to the tools box, this part is quite straight forward.</w:t>
              </w:r>
            </w:ins>
          </w:p>
          <w:p w14:paraId="4E068C23" w14:textId="6BECF051" w:rsidR="008117E8" w:rsidRDefault="008117E8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31E3F9E" w:rsidR="00DA03AE" w:rsidRDefault="008117E8">
            <w:ins w:id="16" w:author="Zhe Wang" w:date="2024-01-31T20:55:00Z">
              <w:r>
                <w:t>When creating the dropdown list I have some trouble to handling the event.</w:t>
              </w:r>
              <w:r>
                <w:br/>
              </w:r>
              <w:r>
                <w:br/>
                <w:t>I have referenced this article to solve the problem and learnt from it.</w:t>
              </w:r>
              <w:r>
                <w:br/>
              </w:r>
              <w:r>
                <w:fldChar w:fldCharType="begin"/>
              </w:r>
              <w:r>
                <w:instrText xml:space="preserve"> HYPERLINK "https://www.w3resource.com/javascript-exercises/event/javascript-event-handling-exercise-2.php" </w:instrText>
              </w:r>
              <w:r>
                <w:fldChar w:fldCharType="separate"/>
              </w:r>
              <w:r w:rsidRPr="007B47E0">
                <w:rPr>
                  <w:rStyle w:val="Hyperlink"/>
                </w:rPr>
                <w:t>https://www.w3resource.com/javascript-exercises/event/javascript-event-handling-exercise-2.php</w:t>
              </w:r>
              <w:r>
                <w:rPr>
                  <w:rStyle w:val="Hyperlink"/>
                </w:rPr>
                <w:fldChar w:fldCharType="end"/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CB715" w14:textId="77777777" w:rsidR="008117E8" w:rsidRDefault="008117E8" w:rsidP="008117E8">
            <w:pPr>
              <w:rPr>
                <w:ins w:id="17" w:author="Zhe Wang" w:date="2024-01-31T20:55:00Z"/>
              </w:rPr>
            </w:pPr>
            <w:ins w:id="18" w:author="Zhe Wang" w:date="2024-01-31T20:55:00Z">
              <w:r>
                <w:t xml:space="preserve">Next week I will focus on adding a global control of “fill” like the </w:t>
              </w:r>
              <w:proofErr w:type="spellStart"/>
              <w:r>
                <w:t>strokeWeight</w:t>
              </w:r>
              <w:proofErr w:type="spellEnd"/>
              <w:r>
                <w:t xml:space="preserve"> </w:t>
              </w:r>
              <w:proofErr w:type="gramStart"/>
              <w:r>
                <w:t>list,  so</w:t>
              </w:r>
              <w:proofErr w:type="gramEnd"/>
              <w:r>
                <w:t xml:space="preserve"> user can also control “fill” globally.</w:t>
              </w:r>
            </w:ins>
          </w:p>
          <w:p w14:paraId="482E48F9" w14:textId="7A98972A" w:rsidR="00DA03AE" w:rsidRDefault="008117E8" w:rsidP="008117E8">
            <w:ins w:id="19" w:author="Zhe Wang" w:date="2024-01-31T20:55:00Z">
              <w:r>
                <w:br/>
                <w:t xml:space="preserve"> </w:t>
              </w:r>
              <w:proofErr w:type="gramStart"/>
              <w:r>
                <w:t>also</w:t>
              </w:r>
              <w:proofErr w:type="gramEnd"/>
              <w:r>
                <w:t xml:space="preserve"> I will add more tools like “eclipse”</w:t>
              </w:r>
              <w:r>
                <w:rPr>
                  <w:rFonts w:hint="eastAsia"/>
                </w:rPr>
                <w:t xml:space="preserve"> </w:t>
              </w:r>
              <w:r>
                <w:t>“</w:t>
              </w:r>
              <w:r>
                <w:rPr>
                  <w:rFonts w:hint="eastAsia"/>
                </w:rPr>
                <w:t>triangle</w:t>
              </w:r>
              <w:r>
                <w:t>”.</w:t>
              </w:r>
              <w:r>
                <w:br/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04FDF77" w:rsidR="00DA03AE" w:rsidRDefault="008117E8" w:rsidP="003A299C">
            <w:pPr>
              <w:pStyle w:val="Body"/>
              <w:pPrChange w:id="20" w:author="Zhe Wang" w:date="2024-01-31T20:58:00Z">
                <w:pPr/>
              </w:pPrChange>
            </w:pPr>
            <w:ins w:id="21" w:author="Zhe Wang" w:date="2024-01-31T20:55:00Z">
              <w:r w:rsidRPr="003A299C">
                <w:rPr>
                  <w:b/>
                  <w:bCs/>
                  <w:sz w:val="28"/>
                  <w:szCs w:val="28"/>
                  <w:rPrChange w:id="22" w:author="Zhe Wang" w:date="2024-01-31T20:58:00Z">
                    <w:rPr/>
                  </w:rPrChange>
                </w:rPr>
                <w:t>now, I am on the track of the schedule.</w:t>
              </w:r>
            </w:ins>
          </w:p>
        </w:tc>
      </w:tr>
    </w:tbl>
    <w:p w14:paraId="1E15E615" w14:textId="2C10A77F" w:rsidR="00DA03AE" w:rsidRDefault="00DA03AE">
      <w:pPr>
        <w:pStyle w:val="Body"/>
        <w:rPr>
          <w:ins w:id="23" w:author="Zhe Wang" w:date="2024-01-31T20:56:00Z"/>
        </w:rPr>
      </w:pPr>
    </w:p>
    <w:p w14:paraId="15F677A0" w14:textId="6C8638A2" w:rsidR="00F16A4E" w:rsidRDefault="00F16A4E">
      <w:pPr>
        <w:pStyle w:val="Body"/>
      </w:pPr>
      <w:ins w:id="24" w:author="Zhe Wang" w:date="2024-01-31T20:56:00Z">
        <w:r>
          <w:rPr>
            <w:noProof/>
            <w14:textOutline w14:w="0" w14:cap="rnd" w14:cmpd="sng" w14:algn="ctr">
              <w14:noFill/>
              <w14:prstDash w14:val="solid"/>
              <w14:bevel/>
            </w14:textOutline>
          </w:rPr>
          <w:lastRenderedPageBreak/>
          <w:drawing>
            <wp:inline distT="0" distB="0" distL="0" distR="0" wp14:anchorId="7437941D" wp14:editId="4553B159">
              <wp:extent cx="6120130" cy="2094230"/>
              <wp:effectExtent l="0" t="0" r="1270" b="1270"/>
              <wp:docPr id="2" name="Picture 2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screenshot of a computer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2094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F16A4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836B" w14:textId="77777777" w:rsidR="00761114" w:rsidRDefault="00761114">
      <w:r>
        <w:separator/>
      </w:r>
    </w:p>
  </w:endnote>
  <w:endnote w:type="continuationSeparator" w:id="0">
    <w:p w14:paraId="7CFC8601" w14:textId="77777777" w:rsidR="00761114" w:rsidRDefault="0076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3EA2" w14:textId="77777777" w:rsidR="00761114" w:rsidRDefault="00761114">
      <w:r>
        <w:separator/>
      </w:r>
    </w:p>
  </w:footnote>
  <w:footnote w:type="continuationSeparator" w:id="0">
    <w:p w14:paraId="56EC9139" w14:textId="77777777" w:rsidR="00761114" w:rsidRDefault="00761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e Wang">
    <w15:presenceInfo w15:providerId="Windows Live" w15:userId="3a683ab399b08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3A299C"/>
    <w:rsid w:val="00731FE9"/>
    <w:rsid w:val="00761114"/>
    <w:rsid w:val="008117E8"/>
    <w:rsid w:val="00C0695F"/>
    <w:rsid w:val="00DA03AE"/>
    <w:rsid w:val="00F16A4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3A299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Zhe Wang</cp:lastModifiedBy>
  <cp:revision>5</cp:revision>
  <dcterms:created xsi:type="dcterms:W3CDTF">2019-09-13T14:46:00Z</dcterms:created>
  <dcterms:modified xsi:type="dcterms:W3CDTF">2024-02-01T03:59:00Z</dcterms:modified>
</cp:coreProperties>
</file>