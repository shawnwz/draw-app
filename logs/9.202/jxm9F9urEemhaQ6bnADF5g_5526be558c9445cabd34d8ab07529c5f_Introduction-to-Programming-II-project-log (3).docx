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1216DD57" w:rsidR="00DA03AE" w:rsidRDefault="004A037F">
            <w:ins w:id="0" w:author="Zhe Wang" w:date="2024-02-14T18:25:00Z">
              <w:r>
                <w:t>Draw</w:t>
              </w:r>
            </w:ins>
            <w:ins w:id="1" w:author="Zhe Wang" w:date="2024-02-14T18:26:00Z">
              <w:r>
                <w:t>-app-master-V2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45B61EB7" w:rsidR="00DA03AE" w:rsidRDefault="004A037F">
            <w:ins w:id="2" w:author="Zhe Wang" w:date="2024-02-14T18:26:00Z">
              <w:r>
                <w:t>Topic 9 Testing for stability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435C93C5" w:rsidR="00DA03AE" w:rsidRDefault="004A037F">
            <w:ins w:id="3" w:author="Zhe Wang" w:date="2024-02-14T18:26:00Z">
              <w:r>
                <w:t xml:space="preserve">I added </w:t>
              </w:r>
              <w:proofErr w:type="spellStart"/>
              <w:r>
                <w:t>textTool</w:t>
              </w:r>
              <w:proofErr w:type="spellEnd"/>
              <w:r>
                <w:t xml:space="preserve">, which </w:t>
              </w:r>
            </w:ins>
            <w:ins w:id="4" w:author="Zhe Wang" w:date="2024-02-14T18:27:00Z">
              <w:r>
                <w:t>you can control test size by a slider and text position by input coordination x and y.</w:t>
              </w:r>
              <w:r>
                <w:br/>
                <w:t>I’ve added a foot</w:t>
              </w:r>
            </w:ins>
            <w:ins w:id="5" w:author="Zhe Wang" w:date="2024-02-14T18:28:00Z">
              <w:r>
                <w:t>er bar to display current pointer position and current selected tool’s name.</w:t>
              </w:r>
            </w:ins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D143B" w14:textId="77777777" w:rsidR="007A7486" w:rsidRDefault="007A7486" w:rsidP="007A7486">
            <w:pPr>
              <w:rPr>
                <w:ins w:id="6" w:author="Zhe Wang" w:date="2024-02-14T18:31:00Z"/>
                <w:lang w:val="en-CN" w:eastAsia="zh-CN"/>
              </w:rPr>
            </w:pPr>
            <w:ins w:id="7" w:author="Zhe Wang" w:date="2024-02-14T18:31:00Z">
              <w:r>
                <w:rPr>
                  <w:rFonts w:ascii="Segoe UI" w:hAnsi="Segoe UI" w:cs="Segoe UI"/>
                  <w:color w:val="0D0D0D"/>
                  <w:shd w:val="clear" w:color="auto" w:fill="FFFFFF"/>
                </w:rPr>
                <w:t>I haven't encountered any particularly difficult problems this week.</w:t>
              </w:r>
            </w:ins>
          </w:p>
          <w:p w14:paraId="1685483D" w14:textId="77777777" w:rsidR="00DA03AE" w:rsidRPr="007A7486" w:rsidRDefault="00DA03AE">
            <w:pPr>
              <w:rPr>
                <w:rFonts w:hint="eastAsia"/>
                <w:lang w:val="en-CN" w:eastAsia="zh-CN"/>
                <w:rPrChange w:id="8" w:author="Zhe Wang" w:date="2024-02-14T18:31:00Z">
                  <w:rPr>
                    <w:rFonts w:hint="eastAsia"/>
                    <w:lang w:eastAsia="zh-CN"/>
                  </w:rPr>
                </w:rPrChange>
              </w:rPr>
            </w:pPr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264D8" w14:textId="77777777" w:rsidR="00DA03AE" w:rsidRDefault="004A037F">
            <w:pPr>
              <w:rPr>
                <w:ins w:id="9" w:author="Zhe Wang" w:date="2024-02-14T18:30:00Z"/>
                <w:lang w:eastAsia="zh-CN"/>
              </w:rPr>
            </w:pPr>
            <w:ins w:id="10" w:author="Zhe Wang" w:date="2024-02-14T18:29:00Z">
              <w:r>
                <w:rPr>
                  <w:lang w:eastAsia="zh-CN"/>
                </w:rPr>
                <w:t xml:space="preserve">I’ve found some bugs and will fix them </w:t>
              </w:r>
            </w:ins>
            <w:ins w:id="11" w:author="Zhe Wang" w:date="2024-02-14T18:30:00Z">
              <w:r>
                <w:rPr>
                  <w:lang w:eastAsia="zh-CN"/>
                </w:rPr>
                <w:t>in next week.</w:t>
              </w:r>
            </w:ins>
          </w:p>
          <w:p w14:paraId="482E48F9" w14:textId="6C11A992" w:rsidR="004A037F" w:rsidRDefault="004A037F">
            <w:proofErr w:type="gramStart"/>
            <w:ins w:id="12" w:author="Zhe Wang" w:date="2024-02-14T18:30:00Z">
              <w:r>
                <w:rPr>
                  <w:lang w:eastAsia="zh-CN"/>
                </w:rPr>
                <w:t>Also</w:t>
              </w:r>
              <w:proofErr w:type="gramEnd"/>
              <w:r>
                <w:rPr>
                  <w:lang w:eastAsia="zh-CN"/>
                </w:rPr>
                <w:t xml:space="preserve"> will stick on the plan, will add alert when </w:t>
              </w:r>
              <w:r w:rsidR="007A7486">
                <w:rPr>
                  <w:lang w:eastAsia="zh-CN"/>
                </w:rPr>
                <w:t>c</w:t>
              </w:r>
            </w:ins>
            <w:ins w:id="13" w:author="Zhe Wang" w:date="2024-02-14T18:31:00Z">
              <w:r w:rsidR="007A7486">
                <w:rPr>
                  <w:lang w:eastAsia="zh-CN"/>
                </w:rPr>
                <w:t>learing</w:t>
              </w:r>
            </w:ins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0406F4E8" w:rsidR="00DA03AE" w:rsidRDefault="007A7486">
            <w:ins w:id="14" w:author="Zhe Wang" w:date="2024-02-14T18:31:00Z">
              <w:r>
                <w:t>Yes, I am on target to successfully complete my project.</w:t>
              </w:r>
            </w:ins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E162A" w14:textId="77777777" w:rsidR="00C02BBF" w:rsidRDefault="00C02BBF">
      <w:r>
        <w:separator/>
      </w:r>
    </w:p>
  </w:endnote>
  <w:endnote w:type="continuationSeparator" w:id="0">
    <w:p w14:paraId="1DDEB7AA" w14:textId="77777777" w:rsidR="00C02BBF" w:rsidRDefault="00C0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C59BD" w14:textId="77777777" w:rsidR="00C02BBF" w:rsidRDefault="00C02BBF">
      <w:r>
        <w:separator/>
      </w:r>
    </w:p>
  </w:footnote>
  <w:footnote w:type="continuationSeparator" w:id="0">
    <w:p w14:paraId="1427CAC2" w14:textId="77777777" w:rsidR="00C02BBF" w:rsidRDefault="00C02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e Wang">
    <w15:presenceInfo w15:providerId="Windows Live" w15:userId="3a683ab399b086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E07A7"/>
    <w:rsid w:val="004A037F"/>
    <w:rsid w:val="00731FE9"/>
    <w:rsid w:val="007A7486"/>
    <w:rsid w:val="00C02BBF"/>
    <w:rsid w:val="00C0695F"/>
    <w:rsid w:val="00DA03AE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9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Zhe Wang</cp:lastModifiedBy>
  <cp:revision>4</cp:revision>
  <dcterms:created xsi:type="dcterms:W3CDTF">2019-09-13T14:46:00Z</dcterms:created>
  <dcterms:modified xsi:type="dcterms:W3CDTF">2024-02-15T01:31:00Z</dcterms:modified>
</cp:coreProperties>
</file>