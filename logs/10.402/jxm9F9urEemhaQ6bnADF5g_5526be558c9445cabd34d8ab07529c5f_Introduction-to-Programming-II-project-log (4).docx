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10C75" w14:textId="77777777" w:rsidR="00DA03AE" w:rsidRDefault="00F6106C">
      <w:pPr>
        <w:pStyle w:val="Title"/>
      </w:pPr>
      <w:r>
        <w:t xml:space="preserve">Introduction to Programming </w:t>
      </w:r>
      <w:r w:rsidR="001E07A7">
        <w:t xml:space="preserve">II </w:t>
      </w:r>
      <w:r>
        <w:t>Project Log</w:t>
      </w:r>
    </w:p>
    <w:p w14:paraId="5287BCD8" w14:textId="77777777" w:rsidR="00DA03AE" w:rsidRDefault="00DA03AE">
      <w:pPr>
        <w:pStyle w:val="Body"/>
      </w:pPr>
    </w:p>
    <w:tbl>
      <w:tblPr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88"/>
        <w:gridCol w:w="7244"/>
      </w:tblGrid>
      <w:tr w:rsidR="00A40C80" w14:paraId="401A6F44" w14:textId="77777777">
        <w:trPr>
          <w:trHeight w:val="337"/>
        </w:trPr>
        <w:tc>
          <w:tcPr>
            <w:tcW w:w="2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648A3A" w14:textId="77777777" w:rsidR="00A40C80" w:rsidRDefault="00A40C80" w:rsidP="00A40C80">
            <w:pPr>
              <w:pStyle w:val="TableStyle2"/>
            </w:pPr>
            <w:r>
              <w:rPr>
                <w:b/>
                <w:bCs/>
                <w:sz w:val="28"/>
                <w:szCs w:val="28"/>
              </w:rPr>
              <w:t>Project title:</w:t>
            </w:r>
          </w:p>
        </w:tc>
        <w:tc>
          <w:tcPr>
            <w:tcW w:w="7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17B227" w14:textId="0B2BECBA" w:rsidR="00A40C80" w:rsidRDefault="00A40C80" w:rsidP="00A40C80">
            <w:ins w:id="0" w:author="Zhe Wang" w:date="2024-02-22T12:52:00Z">
              <w:r>
                <w:t>Draw-app-master-V2</w:t>
              </w:r>
            </w:ins>
          </w:p>
        </w:tc>
      </w:tr>
      <w:tr w:rsidR="00A40C80" w14:paraId="6BD51BBF" w14:textId="77777777">
        <w:trPr>
          <w:trHeight w:val="337"/>
        </w:trPr>
        <w:tc>
          <w:tcPr>
            <w:tcW w:w="2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2B4929" w14:textId="77777777" w:rsidR="00A40C80" w:rsidRDefault="00A40C80" w:rsidP="00A40C80">
            <w:pPr>
              <w:pStyle w:val="TableStyle2"/>
            </w:pPr>
            <w:r>
              <w:rPr>
                <w:b/>
                <w:bCs/>
                <w:sz w:val="28"/>
                <w:szCs w:val="28"/>
              </w:rPr>
              <w:t>Topic:</w:t>
            </w:r>
          </w:p>
        </w:tc>
        <w:tc>
          <w:tcPr>
            <w:tcW w:w="7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A29259" w14:textId="36554164" w:rsidR="00A40C80" w:rsidRDefault="00A40C80" w:rsidP="00A40C80">
            <w:ins w:id="1" w:author="Zhe Wang" w:date="2024-02-22T12:52:00Z">
              <w:r>
                <w:t>Topic 10 Testing with users (cont.)</w:t>
              </w:r>
            </w:ins>
          </w:p>
        </w:tc>
      </w:tr>
      <w:tr w:rsidR="00A40C80" w14:paraId="4B59C5D0" w14:textId="77777777">
        <w:trPr>
          <w:trHeight w:val="337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967029" w14:textId="77777777" w:rsidR="00A40C80" w:rsidRDefault="00A40C80" w:rsidP="00A40C80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 xml:space="preserve">What progress have you made this topic? </w:t>
            </w:r>
          </w:p>
        </w:tc>
      </w:tr>
      <w:tr w:rsidR="00A40C80" w14:paraId="6C3AF0CE" w14:textId="77777777">
        <w:trPr>
          <w:trHeight w:val="2431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C8DB61" w14:textId="77777777" w:rsidR="00A40C80" w:rsidRDefault="00A40C80" w:rsidP="00A40C80">
            <w:pPr>
              <w:rPr>
                <w:ins w:id="2" w:author="Zhe Wang" w:date="2024-02-22T12:56:00Z"/>
              </w:rPr>
            </w:pPr>
            <w:ins w:id="3" w:author="Zhe Wang" w:date="2024-02-22T12:53:00Z">
              <w:r>
                <w:t>Tested around the function and found some bugs and issues, I have been fixed them in this week.</w:t>
              </w:r>
              <w:r>
                <w:br/>
              </w:r>
              <w:proofErr w:type="gramStart"/>
              <w:r>
                <w:t>and also</w:t>
              </w:r>
              <w:proofErr w:type="gramEnd"/>
              <w:r>
                <w:t xml:space="preserve">, </w:t>
              </w:r>
            </w:ins>
            <w:ins w:id="4" w:author="Zhe Wang" w:date="2024-02-22T12:54:00Z">
              <w:r>
                <w:t xml:space="preserve">made some changes in the UI and </w:t>
              </w:r>
              <w:proofErr w:type="spellStart"/>
              <w:r>
                <w:t>css</w:t>
              </w:r>
              <w:proofErr w:type="spellEnd"/>
              <w:r>
                <w:t xml:space="preserve"> to make it looks better.</w:t>
              </w:r>
            </w:ins>
          </w:p>
          <w:p w14:paraId="4E068C23" w14:textId="6DC4834D" w:rsidR="00A40C80" w:rsidRDefault="00A40C80" w:rsidP="00A40C80">
            <w:ins w:id="5" w:author="Zhe Wang" w:date="2024-02-22T12:56:00Z">
              <w:r>
                <w:t>Added Bucket Tool.</w:t>
              </w:r>
            </w:ins>
            <w:ins w:id="6" w:author="Zhe Wang" w:date="2024-02-22T12:54:00Z">
              <w:r>
                <w:br/>
              </w:r>
            </w:ins>
            <w:proofErr w:type="spellStart"/>
            <w:ins w:id="7" w:author="Zhe Wang" w:date="2024-02-22T12:56:00Z">
              <w:r>
                <w:t>A</w:t>
              </w:r>
            </w:ins>
            <w:ins w:id="8" w:author="Zhe Wang" w:date="2024-02-22T12:54:00Z">
              <w:r>
                <w:t>dded</w:t>
              </w:r>
              <w:proofErr w:type="spellEnd"/>
              <w:r>
                <w:t xml:space="preserve"> alert box when clearing.</w:t>
              </w:r>
            </w:ins>
          </w:p>
        </w:tc>
      </w:tr>
      <w:tr w:rsidR="00A40C80" w14:paraId="08DCB7D6" w14:textId="77777777">
        <w:trPr>
          <w:trHeight w:val="337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3503BA" w14:textId="77777777" w:rsidR="00A40C80" w:rsidRDefault="00A40C80" w:rsidP="00A40C80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What problems have you faced and were you able to solve them?</w:t>
            </w:r>
          </w:p>
        </w:tc>
      </w:tr>
      <w:tr w:rsidR="00A40C80" w14:paraId="1231082E" w14:textId="77777777">
        <w:trPr>
          <w:trHeight w:val="2023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85483D" w14:textId="036091B8" w:rsidR="00A40C80" w:rsidRPr="00A21ED7" w:rsidRDefault="00FB2C1B" w:rsidP="00A40C80">
            <w:pPr>
              <w:rPr>
                <w:rFonts w:hint="eastAsia"/>
                <w:lang w:eastAsia="zh-CN"/>
              </w:rPr>
            </w:pPr>
            <w:ins w:id="9" w:author="Zhe Wang" w:date="2024-02-22T12:59:00Z">
              <w:r w:rsidRPr="00FB2C1B">
                <w:rPr>
                  <w:lang w:val="en-CN" w:eastAsia="zh-CN"/>
                </w:rPr>
                <w:t>When implementing the bucket fill tool, I found that the flood-fill algorithm is particularly slow when filling large areas</w:t>
              </w:r>
            </w:ins>
            <w:ins w:id="10" w:author="Zhe Wang" w:date="2024-02-22T14:52:00Z">
              <w:r w:rsidR="00385E59">
                <w:rPr>
                  <w:lang w:eastAsia="zh-CN"/>
                </w:rPr>
                <w:t xml:space="preserve">, and </w:t>
              </w:r>
              <w:r w:rsidR="00781530">
                <w:rPr>
                  <w:lang w:eastAsia="zh-CN"/>
                </w:rPr>
                <w:t>remember in the video mentioned an array checked but not use it, I use the checked arra</w:t>
              </w:r>
            </w:ins>
            <w:ins w:id="11" w:author="Zhe Wang" w:date="2024-02-22T14:53:00Z">
              <w:r w:rsidR="00781530">
                <w:rPr>
                  <w:lang w:eastAsia="zh-CN"/>
                </w:rPr>
                <w:t>y to store those already check point, so the program will skip the point if it’s already been checked, this increase the performance significantly</w:t>
              </w:r>
            </w:ins>
            <w:ins w:id="12" w:author="Zhe Wang" w:date="2024-02-22T14:54:00Z">
              <w:r w:rsidR="00781530">
                <w:rPr>
                  <w:lang w:eastAsia="zh-CN"/>
                </w:rPr>
                <w:t>.</w:t>
              </w:r>
            </w:ins>
            <w:ins w:id="13" w:author="Zhe Wang" w:date="2024-02-22T14:37:00Z">
              <w:r w:rsidR="00A21ED7">
                <w:rPr>
                  <w:lang w:val="en-CN" w:eastAsia="zh-CN"/>
                </w:rPr>
                <w:br/>
              </w:r>
              <w:r w:rsidR="00A21ED7">
                <w:rPr>
                  <w:lang w:val="en-CN" w:eastAsia="zh-CN"/>
                </w:rPr>
                <w:br/>
              </w:r>
              <w:r w:rsidR="00A21ED7">
                <w:rPr>
                  <w:lang w:eastAsia="zh-CN"/>
                </w:rPr>
                <w:t xml:space="preserve">I found </w:t>
              </w:r>
              <w:proofErr w:type="spellStart"/>
              <w:r w:rsidR="00A21ED7">
                <w:rPr>
                  <w:lang w:eastAsia="zh-CN"/>
                </w:rPr>
                <w:t>mouse</w:t>
              </w:r>
            </w:ins>
            <w:ins w:id="14" w:author="Zhe Wang" w:date="2024-02-22T14:55:00Z">
              <w:r w:rsidR="00781530">
                <w:rPr>
                  <w:lang w:eastAsia="zh-CN"/>
                </w:rPr>
                <w:t>IsP</w:t>
              </w:r>
            </w:ins>
            <w:ins w:id="15" w:author="Zhe Wang" w:date="2024-02-22T14:38:00Z">
              <w:r w:rsidR="00A21ED7">
                <w:rPr>
                  <w:lang w:eastAsia="zh-CN"/>
                </w:rPr>
                <w:t>ressed</w:t>
              </w:r>
              <w:proofErr w:type="spellEnd"/>
              <w:r w:rsidR="00A21ED7">
                <w:rPr>
                  <w:lang w:eastAsia="zh-CN"/>
                </w:rPr>
                <w:t xml:space="preserve"> event called twice</w:t>
              </w:r>
            </w:ins>
            <w:ins w:id="16" w:author="Zhe Wang" w:date="2024-02-22T14:55:00Z">
              <w:r w:rsidR="00781530">
                <w:rPr>
                  <w:lang w:eastAsia="zh-CN"/>
                </w:rPr>
                <w:t xml:space="preserve"> every time, this makes some out of range error, I gues</w:t>
              </w:r>
            </w:ins>
            <w:ins w:id="17" w:author="Zhe Wang" w:date="2024-02-22T14:56:00Z">
              <w:r w:rsidR="00781530">
                <w:rPr>
                  <w:lang w:eastAsia="zh-CN"/>
                </w:rPr>
                <w:t>s it is because the loop is called very fast, like many times each second, the mouse button is not released across loops,</w:t>
              </w:r>
            </w:ins>
            <w:ins w:id="18" w:author="Zhe Wang" w:date="2024-02-22T14:57:00Z">
              <w:r w:rsidR="00781530">
                <w:rPr>
                  <w:lang w:eastAsia="zh-CN"/>
                </w:rPr>
                <w:t xml:space="preserve"> so I changed to use the </w:t>
              </w:r>
              <w:proofErr w:type="spellStart"/>
              <w:r w:rsidR="00781530">
                <w:rPr>
                  <w:lang w:eastAsia="zh-CN"/>
                </w:rPr>
                <w:t>mouseClicked</w:t>
              </w:r>
              <w:proofErr w:type="spellEnd"/>
              <w:r w:rsidR="00781530">
                <w:rPr>
                  <w:lang w:eastAsia="zh-CN"/>
                </w:rPr>
                <w:t xml:space="preserve"> function, that doing very well and no out of range error anymore.</w:t>
              </w:r>
            </w:ins>
            <w:ins w:id="19" w:author="Zhe Wang" w:date="2024-02-22T14:38:00Z">
              <w:r w:rsidR="00A21ED7">
                <w:rPr>
                  <w:lang w:eastAsia="zh-CN"/>
                </w:rPr>
                <w:br/>
              </w:r>
            </w:ins>
          </w:p>
        </w:tc>
      </w:tr>
      <w:tr w:rsidR="00A40C80" w14:paraId="5000C264" w14:textId="77777777">
        <w:trPr>
          <w:trHeight w:val="337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139324" w14:textId="77777777" w:rsidR="00A40C80" w:rsidRDefault="00A40C80" w:rsidP="00A40C80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What are you planning to do over the next few weeks?</w:t>
            </w:r>
          </w:p>
        </w:tc>
      </w:tr>
      <w:tr w:rsidR="00A40C80" w14:paraId="32B25FB6" w14:textId="77777777">
        <w:trPr>
          <w:trHeight w:val="1991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2E48F9" w14:textId="77777777" w:rsidR="00A40C80" w:rsidRDefault="00A40C80" w:rsidP="00A40C80"/>
        </w:tc>
      </w:tr>
      <w:tr w:rsidR="00A40C80" w14:paraId="488950F9" w14:textId="77777777">
        <w:trPr>
          <w:trHeight w:val="677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E8823" w14:textId="77777777" w:rsidR="00A40C80" w:rsidRDefault="00A40C80" w:rsidP="00A40C80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Are you on target to successfully complete your project? If you aren’t on target, how will you address the issue?</w:t>
            </w:r>
          </w:p>
        </w:tc>
      </w:tr>
      <w:tr w:rsidR="00A40C80" w14:paraId="74FCB76E" w14:textId="77777777">
        <w:trPr>
          <w:trHeight w:val="2030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F44B61" w14:textId="27D83916" w:rsidR="00A40C80" w:rsidRDefault="00FB2C1B" w:rsidP="00A40C80">
            <w:ins w:id="20" w:author="Zhe Wang" w:date="2024-02-22T12:59:00Z">
              <w:r>
                <w:rPr>
                  <w:rFonts w:hint="eastAsia"/>
                  <w:lang w:eastAsia="zh-CN"/>
                </w:rPr>
                <w:lastRenderedPageBreak/>
                <w:t>Yes</w:t>
              </w:r>
            </w:ins>
          </w:p>
        </w:tc>
      </w:tr>
    </w:tbl>
    <w:p w14:paraId="1E15E615" w14:textId="77777777" w:rsidR="00DA03AE" w:rsidRDefault="00DA03AE">
      <w:pPr>
        <w:pStyle w:val="Body"/>
      </w:pPr>
    </w:p>
    <w:sectPr w:rsidR="00DA03AE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6CA133" w14:textId="77777777" w:rsidR="00FD60AF" w:rsidRDefault="00FD60AF">
      <w:r>
        <w:separator/>
      </w:r>
    </w:p>
  </w:endnote>
  <w:endnote w:type="continuationSeparator" w:id="0">
    <w:p w14:paraId="183CF8C3" w14:textId="77777777" w:rsidR="00FD60AF" w:rsidRDefault="00FD60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1ADFB0" w14:textId="77777777" w:rsidR="00DA03AE" w:rsidRDefault="00DA03A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986475" w14:textId="77777777" w:rsidR="00FD60AF" w:rsidRDefault="00FD60AF">
      <w:r>
        <w:separator/>
      </w:r>
    </w:p>
  </w:footnote>
  <w:footnote w:type="continuationSeparator" w:id="0">
    <w:p w14:paraId="257D7BE4" w14:textId="77777777" w:rsidR="00FD60AF" w:rsidRDefault="00FD60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997A07" w14:textId="77777777" w:rsidR="00DA03AE" w:rsidRDefault="00DA03AE"/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Zhe Wang">
    <w15:presenceInfo w15:providerId="Windows Live" w15:userId="3a683ab399b0869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03AE"/>
    <w:rsid w:val="001E07A7"/>
    <w:rsid w:val="00385E59"/>
    <w:rsid w:val="00731FE9"/>
    <w:rsid w:val="00781530"/>
    <w:rsid w:val="00A21ED7"/>
    <w:rsid w:val="00A40C80"/>
    <w:rsid w:val="00C0695F"/>
    <w:rsid w:val="00DA03AE"/>
    <w:rsid w:val="00F6106C"/>
    <w:rsid w:val="00FB2C1B"/>
    <w:rsid w:val="00FD6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2D0DA"/>
  <w15:docId w15:val="{1988F50C-9FCD-4719-AD3B-B985FCD9E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Title">
    <w:name w:val="Title"/>
    <w:next w:val="Body"/>
    <w:pPr>
      <w:keepNext/>
    </w:pPr>
    <w:rPr>
      <w:rFonts w:ascii="Helvetica Neue" w:hAnsi="Helvetica Neue" w:cs="Arial Unicode MS"/>
      <w:b/>
      <w:bCs/>
      <w:color w:val="000000"/>
      <w:sz w:val="60"/>
      <w:szCs w:val="60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Style2">
    <w:name w:val="Table Style 2"/>
    <w:rPr>
      <w:rFonts w:ascii="Helvetica Neue" w:eastAsia="Helvetica Neue" w:hAnsi="Helvetica Neue" w:cs="Helvetica Neue"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695F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695F"/>
    <w:rPr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436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8FF7612-13F3-DB4B-9B0E-2A2A03AA36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 of London</Company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Catherine Luck</dc:creator>
  <cp:lastModifiedBy>Zhe Wang</cp:lastModifiedBy>
  <cp:revision>4</cp:revision>
  <dcterms:created xsi:type="dcterms:W3CDTF">2019-09-13T14:46:00Z</dcterms:created>
  <dcterms:modified xsi:type="dcterms:W3CDTF">2024-02-22T21:57:00Z</dcterms:modified>
</cp:coreProperties>
</file>