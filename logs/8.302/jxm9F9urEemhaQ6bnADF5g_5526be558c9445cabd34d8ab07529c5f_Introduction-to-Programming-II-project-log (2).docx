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2BD93AE6" w:rsidR="00DA03AE" w:rsidRDefault="00055D5B">
            <w:ins w:id="0" w:author="Zhe Wang" w:date="2024-02-11T11:52:00Z">
              <w:r>
                <w:t>Draw-app-masterV2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2EB0CD85" w:rsidR="00DA03AE" w:rsidRDefault="00055D5B">
            <w:ins w:id="1" w:author="Zhe Wang" w:date="2024-02-11T11:53:00Z">
              <w:r>
                <w:t>Topic 8 Callbacks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1128AF3B" w:rsidR="00DA03AE" w:rsidRDefault="00055D5B">
            <w:ins w:id="2" w:author="Zhe Wang" w:date="2024-02-11T11:53:00Z">
              <w:r>
                <w:t>I’m implementing the eraser tool</w:t>
              </w:r>
            </w:ins>
            <w:ins w:id="3" w:author="Zhe Wang" w:date="2024-02-11T16:00:00Z">
              <w:r w:rsidR="00EB53BC">
                <w:t xml:space="preserve"> and ellipse </w:t>
              </w:r>
              <w:proofErr w:type="gramStart"/>
              <w:r w:rsidR="00EB53BC">
                <w:t>tool</w:t>
              </w:r>
            </w:ins>
            <w:ins w:id="4" w:author="Zhe Wang" w:date="2024-02-11T11:53:00Z">
              <w:r>
                <w:t xml:space="preserve"> </w:t>
              </w:r>
            </w:ins>
            <w:ins w:id="5" w:author="Zhe Wang" w:date="2024-02-11T11:54:00Z">
              <w:r>
                <w:t>,</w:t>
              </w:r>
              <w:proofErr w:type="gramEnd"/>
              <w:r>
                <w:t xml:space="preserve"> the basic function is working</w:t>
              </w:r>
            </w:ins>
            <w:ins w:id="6" w:author="Zhe Wang" w:date="2024-02-11T11:55:00Z">
              <w:r>
                <w:t>.</w:t>
              </w:r>
              <w:r>
                <w:br/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5DF9A337" w:rsidR="00DA03AE" w:rsidRDefault="00055D5B">
            <w:ins w:id="7" w:author="Zhe Wang" w:date="2024-02-11T11:55:00Z">
              <w:r>
                <w:t>I wanted to replace the cursor by an image, and I found that doesn’t work as it described in the P5js reference doc.</w:t>
              </w:r>
              <w:r>
                <w:br/>
                <w:t xml:space="preserve">I logged a bug here </w:t>
              </w:r>
              <w:r>
                <w:br/>
              </w:r>
              <w:r>
                <w:fldChar w:fldCharType="begin"/>
              </w:r>
              <w:r>
                <w:instrText xml:space="preserve"> HYPERLINK "</w:instrText>
              </w:r>
              <w:r w:rsidRPr="00055D5B">
                <w:instrText>https://github.com/processing/p5.js/issues/6804</w:instrText>
              </w:r>
              <w:r>
                <w:instrText xml:space="preserve">" </w:instrText>
              </w:r>
              <w:r>
                <w:fldChar w:fldCharType="separate"/>
              </w:r>
              <w:r w:rsidRPr="006C585D">
                <w:rPr>
                  <w:rStyle w:val="Hyperlink"/>
                </w:rPr>
                <w:t>https://github.com/processing/p5.js/issues/6804</w:t>
              </w:r>
              <w:r>
                <w:fldChar w:fldCharType="end"/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10DC18F3" w:rsidR="00DA03AE" w:rsidRDefault="00EB53BC">
            <w:ins w:id="8" w:author="Zhe Wang" w:date="2024-02-11T16:00:00Z">
              <w:r>
                <w:t>Next week</w:t>
              </w:r>
            </w:ins>
            <w:ins w:id="9" w:author="Zhe Wang" w:date="2024-02-11T16:01:00Z">
              <w:r>
                <w:t xml:space="preserve">, I will focus on creating a footer of the page, on which some info can be displayed, </w:t>
              </w:r>
              <w:proofErr w:type="spellStart"/>
              <w:r>
                <w:t>eg.</w:t>
              </w:r>
              <w:proofErr w:type="spellEnd"/>
              <w:r>
                <w:t xml:space="preserve"> Current tool name and current mouse position.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30B5D500" w:rsidR="00DA03AE" w:rsidRDefault="00EB53BC">
            <w:ins w:id="10" w:author="Zhe Wang" w:date="2024-02-11T16:01:00Z">
              <w:r>
                <w:t>Yes, I am on</w:t>
              </w:r>
            </w:ins>
            <w:ins w:id="11" w:author="Zhe Wang" w:date="2024-02-11T16:02:00Z">
              <w:r>
                <w:t xml:space="preserve"> target to successfully complete my project.</w:t>
              </w:r>
            </w:ins>
          </w:p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B6B1" w14:textId="77777777" w:rsidR="00AE7BA1" w:rsidRDefault="00AE7BA1">
      <w:r>
        <w:separator/>
      </w:r>
    </w:p>
  </w:endnote>
  <w:endnote w:type="continuationSeparator" w:id="0">
    <w:p w14:paraId="38017408" w14:textId="77777777" w:rsidR="00AE7BA1" w:rsidRDefault="00AE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693D" w14:textId="77777777" w:rsidR="00AE7BA1" w:rsidRDefault="00AE7BA1">
      <w:r>
        <w:separator/>
      </w:r>
    </w:p>
  </w:footnote>
  <w:footnote w:type="continuationSeparator" w:id="0">
    <w:p w14:paraId="423FA9C8" w14:textId="77777777" w:rsidR="00AE7BA1" w:rsidRDefault="00AE7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e Wang">
    <w15:presenceInfo w15:providerId="Windows Live" w15:userId="3a683ab399b086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055D5B"/>
    <w:rsid w:val="001E07A7"/>
    <w:rsid w:val="00246FED"/>
    <w:rsid w:val="00731FE9"/>
    <w:rsid w:val="00AE7BA1"/>
    <w:rsid w:val="00C0695F"/>
    <w:rsid w:val="00DA03AE"/>
    <w:rsid w:val="00EB53BC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55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Zhe Wang</cp:lastModifiedBy>
  <cp:revision>5</cp:revision>
  <dcterms:created xsi:type="dcterms:W3CDTF">2019-09-13T14:46:00Z</dcterms:created>
  <dcterms:modified xsi:type="dcterms:W3CDTF">2024-02-11T23:02:00Z</dcterms:modified>
</cp:coreProperties>
</file>